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478FC" w14:textId="4FFE1B6B" w:rsidR="00632140" w:rsidRPr="00632140" w:rsidRDefault="009D3EA9" w:rsidP="00FA42AA">
      <w:pPr>
        <w:ind w:firstLine="720"/>
      </w:pPr>
      <w:r>
        <w:t>T</w:t>
      </w:r>
      <w:r w:rsidR="007B4FF5">
        <w:t xml:space="preserve">he </w:t>
      </w:r>
      <w:r w:rsidR="00ED51D1">
        <w:t xml:space="preserve">difference between the </w:t>
      </w:r>
      <w:r w:rsidR="007B4FF5">
        <w:t xml:space="preserve">fundamental niche (all boreal habitat extending west into Alaska) and the realized niche (breeding ranges extending </w:t>
      </w:r>
      <w:r w:rsidR="00ED51D1">
        <w:t xml:space="preserve">only </w:t>
      </w:r>
      <w:r w:rsidR="007B4FF5">
        <w:t>into eastern Yukon</w:t>
      </w:r>
      <w:r w:rsidR="00ED51D1">
        <w:t xml:space="preserve"> Territory</w:t>
      </w:r>
      <w:r w:rsidR="007B4FF5">
        <w:t xml:space="preserve">) </w:t>
      </w:r>
      <w:r w:rsidR="00632140">
        <w:t>of many North Amer</w:t>
      </w:r>
      <w:r w:rsidR="00282DFB">
        <w:t>ican wood-warblers may</w:t>
      </w:r>
      <w:r w:rsidR="00632140">
        <w:t xml:space="preserve"> be</w:t>
      </w:r>
      <w:r w:rsidR="007B4FF5">
        <w:t xml:space="preserve"> the result of a tradeoff </w:t>
      </w:r>
      <w:r w:rsidR="004F590F">
        <w:t>between the long migration</w:t>
      </w:r>
      <w:r w:rsidR="00156BD1">
        <w:t>s</w:t>
      </w:r>
      <w:r w:rsidR="00ED51D1">
        <w:t xml:space="preserve"> required to </w:t>
      </w:r>
      <w:r w:rsidR="007B4FF5">
        <w:t>ac</w:t>
      </w:r>
      <w:r w:rsidR="00ED51D1">
        <w:t>cess</w:t>
      </w:r>
      <w:r w:rsidR="00156BD1">
        <w:t xml:space="preserve"> less used suitable western habitat</w:t>
      </w:r>
      <w:r w:rsidR="00221F27">
        <w:t xml:space="preserve"> </w:t>
      </w:r>
      <w:r w:rsidR="004F590F">
        <w:t>and the maintenance of southern winter ranges</w:t>
      </w:r>
      <w:r>
        <w:t xml:space="preserve">. </w:t>
      </w:r>
      <w:r w:rsidR="00156BD1">
        <w:t>Because m</w:t>
      </w:r>
      <w:r w:rsidR="00632140">
        <w:t>any easter</w:t>
      </w:r>
      <w:r w:rsidR="00156BD1">
        <w:t xml:space="preserve">n </w:t>
      </w:r>
      <w:proofErr w:type="spellStart"/>
      <w:r w:rsidR="00156BD1">
        <w:t>parulids</w:t>
      </w:r>
      <w:proofErr w:type="spellEnd"/>
      <w:r w:rsidR="00156BD1">
        <w:t xml:space="preserve"> overwinter far south</w:t>
      </w:r>
      <w:r w:rsidR="00ED51D1">
        <w:t xml:space="preserve">, </w:t>
      </w:r>
      <w:r w:rsidR="007B4FF5">
        <w:t>migra</w:t>
      </w:r>
      <w:r w:rsidR="00156BD1">
        <w:t xml:space="preserve">ting </w:t>
      </w:r>
      <w:r>
        <w:t>to western boreal breeding</w:t>
      </w:r>
      <w:r w:rsidR="00282DFB">
        <w:t xml:space="preserve"> grounds may</w:t>
      </w:r>
      <w:r w:rsidR="004F590F">
        <w:t xml:space="preserve"> be too costly</w:t>
      </w:r>
      <w:r w:rsidR="00ED51D1">
        <w:t xml:space="preserve">. Some species such as the Northern </w:t>
      </w:r>
      <w:proofErr w:type="spellStart"/>
      <w:r w:rsidR="00ED51D1">
        <w:t>W</w:t>
      </w:r>
      <w:r w:rsidR="007B4FF5">
        <w:t>aterthru</w:t>
      </w:r>
      <w:r>
        <w:t>sh</w:t>
      </w:r>
      <w:proofErr w:type="spellEnd"/>
      <w:r>
        <w:t xml:space="preserve"> and </w:t>
      </w:r>
      <w:proofErr w:type="spellStart"/>
      <w:r w:rsidR="00ED51D1">
        <w:t>Blockpoll</w:t>
      </w:r>
      <w:proofErr w:type="spellEnd"/>
      <w:r w:rsidR="00ED51D1">
        <w:t xml:space="preserve"> W</w:t>
      </w:r>
      <w:r w:rsidR="00156BD1">
        <w:t xml:space="preserve">arbler </w:t>
      </w:r>
      <w:r w:rsidR="0077651C">
        <w:t xml:space="preserve">can </w:t>
      </w:r>
      <w:r w:rsidR="00156BD1">
        <w:t xml:space="preserve">undergo extreme migrations from South America to access less used </w:t>
      </w:r>
      <w:r w:rsidR="0077651C">
        <w:t xml:space="preserve">western </w:t>
      </w:r>
      <w:r w:rsidR="00156BD1">
        <w:t>habitat</w:t>
      </w:r>
      <w:r w:rsidR="00C84639">
        <w:t>, but most species do n</w:t>
      </w:r>
      <w:r w:rsidR="0077651C">
        <w:t>ot</w:t>
      </w:r>
      <w:r w:rsidR="007B4FF5">
        <w:t>. Here we propose a</w:t>
      </w:r>
      <w:r w:rsidR="0077651C">
        <w:t xml:space="preserve">n alternative solution </w:t>
      </w:r>
      <w:r w:rsidR="007B4FF5">
        <w:t>and demonstrate using isoto</w:t>
      </w:r>
      <w:r>
        <w:t xml:space="preserve">pic data how an eastern </w:t>
      </w:r>
      <w:proofErr w:type="gramStart"/>
      <w:r>
        <w:t>wood-</w:t>
      </w:r>
      <w:r w:rsidR="00282DFB">
        <w:t>warbler</w:t>
      </w:r>
      <w:proofErr w:type="gramEnd"/>
      <w:r w:rsidR="00282DFB">
        <w:t xml:space="preserve"> may have </w:t>
      </w:r>
      <w:r w:rsidR="007B4FF5">
        <w:t>establis</w:t>
      </w:r>
      <w:r w:rsidR="00282DFB">
        <w:t>hed a novel</w:t>
      </w:r>
      <w:r w:rsidR="007B4FF5">
        <w:t xml:space="preserve"> migratory route allowing access to previously unused breeding habitat.</w:t>
      </w:r>
      <w:r w:rsidR="00FA42AA">
        <w:t xml:space="preserve"> The Myrtle subspecies of the Yellow-</w:t>
      </w:r>
      <w:proofErr w:type="spellStart"/>
      <w:r w:rsidR="00FA42AA">
        <w:t>rumped</w:t>
      </w:r>
      <w:proofErr w:type="spellEnd"/>
      <w:r w:rsidR="00FA42AA">
        <w:t xml:space="preserve"> W</w:t>
      </w:r>
      <w:r w:rsidR="007B4FF5">
        <w:t xml:space="preserve">arbler complex is primarily found east of the continental divide. However, </w:t>
      </w:r>
      <w:r w:rsidR="007E64B0">
        <w:t xml:space="preserve">western </w:t>
      </w:r>
      <w:r w:rsidR="007B4FF5">
        <w:t>overwint</w:t>
      </w:r>
      <w:r w:rsidR="007E64B0">
        <w:t>ering records</w:t>
      </w:r>
      <w:r w:rsidR="00ED51D1">
        <w:t xml:space="preserve"> are common and </w:t>
      </w:r>
      <w:r w:rsidR="007E64B0">
        <w:t>individuals</w:t>
      </w:r>
      <w:r w:rsidR="00C84639">
        <w:t xml:space="preserve"> are recorded</w:t>
      </w:r>
      <w:r w:rsidR="00D14D1B">
        <w:t xml:space="preserve"> all along the</w:t>
      </w:r>
      <w:r w:rsidR="007E64B0">
        <w:t xml:space="preserve"> pacific coast</w:t>
      </w:r>
      <w:r w:rsidR="00ED51D1">
        <w:t xml:space="preserve"> each spring</w:t>
      </w:r>
      <w:r w:rsidR="001B22F3">
        <w:t>. In the spring of 2014</w:t>
      </w:r>
      <w:r w:rsidR="00F860FC">
        <w:t xml:space="preserve"> we capture</w:t>
      </w:r>
      <w:r w:rsidR="00D14D1B">
        <w:t>d</w:t>
      </w:r>
      <w:r w:rsidR="0029665D">
        <w:t xml:space="preserve"> Myrtle</w:t>
      </w:r>
      <w:r w:rsidR="00C84639">
        <w:t xml:space="preserve"> and Audubon’s </w:t>
      </w:r>
      <w:r w:rsidR="0029665D">
        <w:t xml:space="preserve">warblers </w:t>
      </w:r>
      <w:r w:rsidR="00C84639">
        <w:t>near</w:t>
      </w:r>
      <w:r w:rsidR="00F860FC">
        <w:t xml:space="preserve"> Vancouver, Brit</w:t>
      </w:r>
      <w:r w:rsidR="0029665D">
        <w:t>ish Columbia. We</w:t>
      </w:r>
      <w:r w:rsidR="00ED51D1">
        <w:t xml:space="preserve"> </w:t>
      </w:r>
      <w:r w:rsidR="0029665D">
        <w:t xml:space="preserve">took measurements and </w:t>
      </w:r>
      <w:r w:rsidR="00ED51D1">
        <w:t>collected two</w:t>
      </w:r>
      <w:r>
        <w:t xml:space="preserve"> greater coverts</w:t>
      </w:r>
      <w:r w:rsidR="00F860FC">
        <w:t xml:space="preserve">, </w:t>
      </w:r>
      <w:r w:rsidR="00947DCF">
        <w:t>one</w:t>
      </w:r>
      <w:r w:rsidR="00F860FC">
        <w:t xml:space="preserve"> </w:t>
      </w:r>
      <w:r w:rsidR="0029665D">
        <w:t xml:space="preserve">basic </w:t>
      </w:r>
      <w:r w:rsidR="00F860FC">
        <w:t>gr</w:t>
      </w:r>
      <w:r>
        <w:t>own on the individual’s breeding grounds and</w:t>
      </w:r>
      <w:r w:rsidR="00F860FC">
        <w:t xml:space="preserve"> </w:t>
      </w:r>
      <w:r w:rsidR="00947DCF">
        <w:t>one</w:t>
      </w:r>
      <w:r w:rsidR="0029665D">
        <w:t xml:space="preserve"> alternate</w:t>
      </w:r>
      <w:r w:rsidR="00947DCF">
        <w:t xml:space="preserve"> </w:t>
      </w:r>
      <w:r w:rsidR="0029665D">
        <w:t xml:space="preserve">grown </w:t>
      </w:r>
      <w:r w:rsidR="00947DCF">
        <w:t>on the</w:t>
      </w:r>
      <w:ins w:id="0" w:author="Julian Heavyside" w:date="2015-05-03T19:36:00Z">
        <w:r w:rsidR="00ED0C2F">
          <w:t xml:space="preserve"> </w:t>
        </w:r>
      </w:ins>
      <w:r w:rsidR="00F860FC">
        <w:t>wintering grounds. We analyzed the feather</w:t>
      </w:r>
      <w:r w:rsidR="001B22F3">
        <w:t>s</w:t>
      </w:r>
      <w:r w:rsidR="00F860FC">
        <w:t xml:space="preserve"> for stable hydrogen isotopes and</w:t>
      </w:r>
      <w:r>
        <w:t xml:space="preserve"> compared these values to those</w:t>
      </w:r>
      <w:r w:rsidR="00F860FC">
        <w:t xml:space="preserve"> </w:t>
      </w:r>
      <w:r w:rsidR="00947DCF">
        <w:t>of</w:t>
      </w:r>
      <w:ins w:id="1" w:author="Julian Heavyside" w:date="2015-05-03T19:37:00Z">
        <w:r w:rsidR="00ED0C2F">
          <w:t xml:space="preserve"> </w:t>
        </w:r>
      </w:ins>
      <w:r w:rsidR="00110C8B">
        <w:t xml:space="preserve">feathers </w:t>
      </w:r>
      <w:r w:rsidR="00947DCF">
        <w:t>from</w:t>
      </w:r>
      <w:r w:rsidR="00110C8B">
        <w:t xml:space="preserve"> </w:t>
      </w:r>
      <w:r w:rsidR="00F860FC">
        <w:t>known geogra</w:t>
      </w:r>
      <w:r w:rsidR="00ED51D1">
        <w:t>phic</w:t>
      </w:r>
      <w:r w:rsidR="00FA42AA">
        <w:t xml:space="preserve"> origi</w:t>
      </w:r>
      <w:r w:rsidR="00947DCF">
        <w:t xml:space="preserve">n to determine the </w:t>
      </w:r>
      <w:r w:rsidR="00F860FC">
        <w:t>sum</w:t>
      </w:r>
      <w:r>
        <w:t>mer and</w:t>
      </w:r>
      <w:r w:rsidR="00947DCF">
        <w:t xml:space="preserve"> winter ranges</w:t>
      </w:r>
      <w:r w:rsidR="00F7658F">
        <w:t xml:space="preserve">. </w:t>
      </w:r>
      <w:r w:rsidR="0029665D">
        <w:t>Our estimates show</w:t>
      </w:r>
      <w:r w:rsidR="00947DCF">
        <w:t xml:space="preserve"> t</w:t>
      </w:r>
      <w:r w:rsidR="0029665D">
        <w:t>hat</w:t>
      </w:r>
      <w:r w:rsidR="00C628B5">
        <w:t xml:space="preserve"> these</w:t>
      </w:r>
      <w:bookmarkStart w:id="2" w:name="_GoBack"/>
      <w:bookmarkEnd w:id="2"/>
      <w:r w:rsidR="0029665D">
        <w:t xml:space="preserve"> pacific Myrtle W</w:t>
      </w:r>
      <w:r>
        <w:t>arblers breed</w:t>
      </w:r>
      <w:r w:rsidR="0029665D">
        <w:t xml:space="preserve"> far into northwestern Alaska</w:t>
      </w:r>
      <w:r w:rsidR="00F860FC">
        <w:t xml:space="preserve">. </w:t>
      </w:r>
      <w:r w:rsidR="00ED51D1">
        <w:t>The timing</w:t>
      </w:r>
      <w:r>
        <w:t xml:space="preserve">, </w:t>
      </w:r>
      <w:r w:rsidR="00F860FC">
        <w:t>association with Audubon’s warbler</w:t>
      </w:r>
      <w:r>
        <w:t>s, and</w:t>
      </w:r>
      <w:r w:rsidR="00ED51D1">
        <w:t xml:space="preserve"> wing chords characteristic of western Alaska breeding birds corroborate isotope data to indicate</w:t>
      </w:r>
      <w:r w:rsidR="00F860FC">
        <w:t xml:space="preserve"> pacific wintering grounds for these birds. </w:t>
      </w:r>
      <w:r w:rsidR="00FA42AA">
        <w:t>In addition to describing pr</w:t>
      </w:r>
      <w:r w:rsidR="00282DFB">
        <w:t xml:space="preserve">eviously unknown </w:t>
      </w:r>
      <w:r w:rsidR="00FA42AA">
        <w:t>migratory connectivity, these results may</w:t>
      </w:r>
      <w:r w:rsidR="00282DFB">
        <w:t xml:space="preserve"> apply broadly to </w:t>
      </w:r>
      <w:r w:rsidR="00110C8B">
        <w:t xml:space="preserve">other </w:t>
      </w:r>
      <w:r w:rsidR="00D14D1B">
        <w:t xml:space="preserve">eastern </w:t>
      </w:r>
      <w:proofErr w:type="spellStart"/>
      <w:r w:rsidR="00D14D1B">
        <w:t>parulids</w:t>
      </w:r>
      <w:proofErr w:type="spellEnd"/>
      <w:r w:rsidR="00D14D1B">
        <w:t xml:space="preserve"> exhibiting</w:t>
      </w:r>
      <w:r w:rsidR="00110C8B">
        <w:t xml:space="preserve"> western ranges that may have arisen due to the adoption of novel migratory routes.</w:t>
      </w:r>
    </w:p>
    <w:sectPr w:rsidR="00632140" w:rsidRPr="00632140" w:rsidSect="00443E8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FF5"/>
    <w:rsid w:val="000D4AFC"/>
    <w:rsid w:val="00110C8B"/>
    <w:rsid w:val="00156BD1"/>
    <w:rsid w:val="001B22F3"/>
    <w:rsid w:val="00221F27"/>
    <w:rsid w:val="00282DFB"/>
    <w:rsid w:val="0029665D"/>
    <w:rsid w:val="00385A78"/>
    <w:rsid w:val="00443E80"/>
    <w:rsid w:val="004F590F"/>
    <w:rsid w:val="00632140"/>
    <w:rsid w:val="0077651C"/>
    <w:rsid w:val="007B4FF5"/>
    <w:rsid w:val="007E64B0"/>
    <w:rsid w:val="00947DCF"/>
    <w:rsid w:val="009D3EA9"/>
    <w:rsid w:val="00AE56C9"/>
    <w:rsid w:val="00B22626"/>
    <w:rsid w:val="00BD6F83"/>
    <w:rsid w:val="00C628B5"/>
    <w:rsid w:val="00C84639"/>
    <w:rsid w:val="00D14D1B"/>
    <w:rsid w:val="00ED0C2F"/>
    <w:rsid w:val="00ED51D1"/>
    <w:rsid w:val="00F7658F"/>
    <w:rsid w:val="00F860FC"/>
    <w:rsid w:val="00FA42AA"/>
    <w:rsid w:val="00FD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6122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226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262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262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62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6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6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62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226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262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262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62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6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62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62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304</Words>
  <Characters>1736</Characters>
  <Application>Microsoft Macintosh Word</Application>
  <DocSecurity>0</DocSecurity>
  <Lines>14</Lines>
  <Paragraphs>4</Paragraphs>
  <ScaleCrop>false</ScaleCrop>
  <Company>UBC</Company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Heavyside</dc:creator>
  <cp:keywords/>
  <dc:description/>
  <cp:lastModifiedBy>Julian Heavyside</cp:lastModifiedBy>
  <cp:revision>13</cp:revision>
  <dcterms:created xsi:type="dcterms:W3CDTF">2015-05-03T23:38:00Z</dcterms:created>
  <dcterms:modified xsi:type="dcterms:W3CDTF">2015-05-04T04:14:00Z</dcterms:modified>
</cp:coreProperties>
</file>